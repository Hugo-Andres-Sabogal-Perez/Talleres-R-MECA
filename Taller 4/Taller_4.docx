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FB263" w14:textId="77777777" w:rsidR="00A15AC1" w:rsidRDefault="00A15AC1" w:rsidP="00A15AC1">
      <w:pPr>
        <w:pStyle w:val="Ttulo"/>
      </w:pPr>
      <w:r>
        <w:t>Taller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programación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R:</w:t>
      </w:r>
      <w:r>
        <w:rPr>
          <w:spacing w:val="-11"/>
        </w:rPr>
        <w:t xml:space="preserve"> </w:t>
      </w:r>
      <w:r>
        <w:t>Taller</w:t>
      </w:r>
      <w:r>
        <w:rPr>
          <w:spacing w:val="-7"/>
        </w:rPr>
        <w:t xml:space="preserve"> </w:t>
      </w:r>
      <w:r>
        <w:t>4</w:t>
      </w:r>
    </w:p>
    <w:p w14:paraId="3E1842DC" w14:textId="77777777" w:rsidR="00A15AC1" w:rsidRPr="000B4694" w:rsidRDefault="00A15AC1" w:rsidP="00A15AC1">
      <w:pPr>
        <w:pStyle w:val="Prrafodelista"/>
        <w:numPr>
          <w:ilvl w:val="1"/>
          <w:numId w:val="1"/>
        </w:numPr>
        <w:tabs>
          <w:tab w:val="left" w:pos="676"/>
        </w:tabs>
        <w:spacing w:line="362" w:lineRule="auto"/>
        <w:ind w:right="535"/>
        <w:rPr>
          <w:b/>
          <w:bCs/>
        </w:rPr>
      </w:pPr>
      <w:r w:rsidRPr="000B4694">
        <w:rPr>
          <w:b/>
          <w:bCs/>
        </w:rPr>
        <w:t xml:space="preserve">Descarguen de la página de </w:t>
      </w:r>
      <w:proofErr w:type="spellStart"/>
      <w:r w:rsidRPr="000B4694">
        <w:rPr>
          <w:b/>
          <w:bCs/>
        </w:rPr>
        <w:t>Geoboundaries</w:t>
      </w:r>
      <w:proofErr w:type="spellEnd"/>
      <w:r w:rsidRPr="000B4694">
        <w:rPr>
          <w:b/>
          <w:bCs/>
        </w:rPr>
        <w:t xml:space="preserve"> un </w:t>
      </w:r>
      <w:proofErr w:type="spellStart"/>
      <w:r w:rsidRPr="000B4694">
        <w:rPr>
          <w:b/>
          <w:bCs/>
        </w:rPr>
        <w:t>shapefile</w:t>
      </w:r>
      <w:proofErr w:type="spellEnd"/>
      <w:r w:rsidRPr="000B4694">
        <w:rPr>
          <w:b/>
          <w:bCs/>
        </w:rPr>
        <w:t xml:space="preserve"> de los países del mundo. Esto pueden obtenerlo del siguiente </w:t>
      </w:r>
      <w:proofErr w:type="gramStart"/>
      <w:r w:rsidRPr="000B4694">
        <w:rPr>
          <w:b/>
          <w:bCs/>
        </w:rPr>
        <w:t>link</w:t>
      </w:r>
      <w:proofErr w:type="gramEnd"/>
      <w:r w:rsidRPr="000B4694">
        <w:rPr>
          <w:b/>
          <w:bCs/>
        </w:rPr>
        <w:t xml:space="preserve"> </w:t>
      </w:r>
      <w:hyperlink r:id="rId7" w:history="1">
        <w:proofErr w:type="spellStart"/>
        <w:r w:rsidRPr="000B4694">
          <w:rPr>
            <w:rStyle w:val="Hipervnculo"/>
            <w:rFonts w:eastAsia="Calibri"/>
            <w:b/>
            <w:bCs/>
          </w:rPr>
          <w:t>geoBoundaries</w:t>
        </w:r>
        <w:proofErr w:type="spellEnd"/>
      </w:hyperlink>
      <w:r w:rsidRPr="000B4694">
        <w:rPr>
          <w:b/>
          <w:bCs/>
        </w:rPr>
        <w:t>.</w:t>
      </w:r>
    </w:p>
    <w:p w14:paraId="5F2F3B8C" w14:textId="794C450C" w:rsidR="000B4694" w:rsidRDefault="000B4694" w:rsidP="000B4694">
      <w:pPr>
        <w:pStyle w:val="Prrafodelista"/>
        <w:spacing w:line="360" w:lineRule="auto"/>
        <w:ind w:firstLine="0"/>
      </w:pPr>
      <w:r>
        <w:t xml:space="preserve">Este punto no requiere explicación. Seguimos los pasos necesarios para descargar el </w:t>
      </w:r>
      <w:proofErr w:type="spellStart"/>
      <w:r>
        <w:t>shapefile</w:t>
      </w:r>
      <w:proofErr w:type="spellEnd"/>
      <w:r>
        <w:t>.</w:t>
      </w:r>
    </w:p>
    <w:p w14:paraId="43C9BBE0" w14:textId="77777777" w:rsidR="00A15AC1" w:rsidRPr="000B4694" w:rsidRDefault="00A15AC1" w:rsidP="00A15AC1">
      <w:pPr>
        <w:pStyle w:val="Prrafodelista"/>
        <w:numPr>
          <w:ilvl w:val="1"/>
          <w:numId w:val="1"/>
        </w:numPr>
        <w:tabs>
          <w:tab w:val="left" w:pos="676"/>
        </w:tabs>
        <w:spacing w:line="362" w:lineRule="auto"/>
        <w:ind w:right="535"/>
        <w:rPr>
          <w:b/>
          <w:bCs/>
        </w:rPr>
      </w:pPr>
      <w:r w:rsidRPr="000B4694">
        <w:rPr>
          <w:b/>
          <w:bCs/>
        </w:rPr>
        <w:t xml:space="preserve">Carguen el </w:t>
      </w:r>
      <w:proofErr w:type="spellStart"/>
      <w:r w:rsidRPr="000B4694">
        <w:rPr>
          <w:b/>
          <w:bCs/>
        </w:rPr>
        <w:t>shapefile</w:t>
      </w:r>
      <w:proofErr w:type="spellEnd"/>
      <w:r w:rsidRPr="000B4694">
        <w:rPr>
          <w:b/>
          <w:bCs/>
        </w:rPr>
        <w:t xml:space="preserve"> a R y exploren cómo está </w:t>
      </w:r>
      <w:proofErr w:type="spellStart"/>
      <w:r w:rsidRPr="000B4694">
        <w:rPr>
          <w:b/>
          <w:bCs/>
        </w:rPr>
        <w:t>estruturado</w:t>
      </w:r>
      <w:proofErr w:type="spellEnd"/>
      <w:r w:rsidRPr="000B4694">
        <w:rPr>
          <w:b/>
          <w:bCs/>
        </w:rPr>
        <w:t xml:space="preserve">. Investiguen qué es el código ISO3 y cómo se puede usar para hacer </w:t>
      </w:r>
      <w:proofErr w:type="spellStart"/>
      <w:r w:rsidRPr="000B4694">
        <w:rPr>
          <w:b/>
          <w:bCs/>
        </w:rPr>
        <w:t>merges</w:t>
      </w:r>
      <w:proofErr w:type="spellEnd"/>
      <w:r w:rsidRPr="000B4694">
        <w:rPr>
          <w:b/>
          <w:bCs/>
        </w:rPr>
        <w:t xml:space="preserve"> entre bases de datos. </w:t>
      </w:r>
    </w:p>
    <w:p w14:paraId="05835F22" w14:textId="074996B6" w:rsidR="000B4694" w:rsidRDefault="000B4694" w:rsidP="000B4694">
      <w:pPr>
        <w:pStyle w:val="Prrafodelista"/>
        <w:tabs>
          <w:tab w:val="left" w:pos="676"/>
        </w:tabs>
        <w:spacing w:line="362" w:lineRule="auto"/>
        <w:ind w:right="535" w:firstLine="0"/>
      </w:pPr>
      <w:r>
        <w:t xml:space="preserve">El </w:t>
      </w:r>
      <w:proofErr w:type="spellStart"/>
      <w:r>
        <w:t>shape</w:t>
      </w:r>
      <w:proofErr w:type="spellEnd"/>
      <w:r>
        <w:t xml:space="preserve"> file contiene los nombres y códigos de los países junto con una variable llamada “</w:t>
      </w:r>
      <w:proofErr w:type="spellStart"/>
      <w:r>
        <w:t>geometry</w:t>
      </w:r>
      <w:proofErr w:type="spellEnd"/>
      <w:r>
        <w:t xml:space="preserve">” que contiene las coordenadas de una figura de tipo polígono, que corresponde a las fronteras geográficas de los países. </w:t>
      </w:r>
    </w:p>
    <w:p w14:paraId="5D29BF24" w14:textId="103C9A58" w:rsidR="000B4694" w:rsidRDefault="000B4694" w:rsidP="000B4694">
      <w:pPr>
        <w:pStyle w:val="Prrafodelista"/>
        <w:tabs>
          <w:tab w:val="left" w:pos="676"/>
        </w:tabs>
        <w:spacing w:line="362" w:lineRule="auto"/>
        <w:ind w:right="535" w:firstLine="0"/>
        <w:jc w:val="both"/>
      </w:pPr>
      <w:r>
        <w:t xml:space="preserve">El código ISO3 es un identificador único de 3 letras que es distinto para cada país. Por ejemplo, el código ISO3 de Colombia es “COL” y el de Japón es “JPN”. Dado que el código es distinto para </w:t>
      </w:r>
      <w:proofErr w:type="spellStart"/>
      <w:r>
        <w:t>cáda</w:t>
      </w:r>
      <w:proofErr w:type="spellEnd"/>
      <w:r>
        <w:t xml:space="preserve"> país, este se puede utilizar para unir diferentes bases de datos que tengan al país como unidad de observación.</w:t>
      </w:r>
    </w:p>
    <w:p w14:paraId="2D3964EE" w14:textId="77777777" w:rsidR="00A15AC1" w:rsidRPr="000B4694" w:rsidRDefault="00A15AC1" w:rsidP="00A15AC1">
      <w:pPr>
        <w:pStyle w:val="Prrafodelista"/>
        <w:numPr>
          <w:ilvl w:val="1"/>
          <w:numId w:val="1"/>
        </w:numPr>
        <w:tabs>
          <w:tab w:val="left" w:pos="676"/>
        </w:tabs>
        <w:spacing w:line="362" w:lineRule="auto"/>
        <w:ind w:right="535"/>
        <w:rPr>
          <w:b/>
          <w:bCs/>
          <w:lang w:val="es-CO"/>
        </w:rPr>
      </w:pPr>
      <w:r w:rsidRPr="000B4694">
        <w:rPr>
          <w:b/>
          <w:bCs/>
          <w:lang w:val="es-CO"/>
        </w:rPr>
        <w:t xml:space="preserve">Regístrense en la página de </w:t>
      </w:r>
      <w:proofErr w:type="spellStart"/>
      <w:r w:rsidRPr="000B4694">
        <w:rPr>
          <w:b/>
          <w:bCs/>
          <w:lang w:val="es-CO"/>
        </w:rPr>
        <w:t>World</w:t>
      </w:r>
      <w:proofErr w:type="spellEnd"/>
      <w:r w:rsidRPr="000B4694">
        <w:rPr>
          <w:b/>
          <w:bCs/>
          <w:lang w:val="es-CO"/>
        </w:rPr>
        <w:t xml:space="preserve"> </w:t>
      </w:r>
      <w:proofErr w:type="spellStart"/>
      <w:r w:rsidRPr="000B4694">
        <w:rPr>
          <w:b/>
          <w:bCs/>
          <w:lang w:val="es-CO"/>
        </w:rPr>
        <w:t>Integrated</w:t>
      </w:r>
      <w:proofErr w:type="spellEnd"/>
      <w:r w:rsidRPr="000B4694">
        <w:rPr>
          <w:b/>
          <w:bCs/>
          <w:lang w:val="es-CO"/>
        </w:rPr>
        <w:t xml:space="preserve"> </w:t>
      </w:r>
      <w:proofErr w:type="spellStart"/>
      <w:r w:rsidRPr="000B4694">
        <w:rPr>
          <w:b/>
          <w:bCs/>
          <w:lang w:val="es-CO"/>
        </w:rPr>
        <w:t>Trade</w:t>
      </w:r>
      <w:proofErr w:type="spellEnd"/>
      <w:r w:rsidRPr="000B4694">
        <w:rPr>
          <w:b/>
          <w:bCs/>
          <w:lang w:val="es-CO"/>
        </w:rPr>
        <w:t xml:space="preserve"> </w:t>
      </w:r>
      <w:proofErr w:type="spellStart"/>
      <w:r w:rsidRPr="000B4694">
        <w:rPr>
          <w:b/>
          <w:bCs/>
          <w:lang w:val="es-CO"/>
        </w:rPr>
        <w:t>Systems</w:t>
      </w:r>
      <w:proofErr w:type="spellEnd"/>
      <w:r w:rsidRPr="000B4694">
        <w:rPr>
          <w:b/>
          <w:bCs/>
          <w:lang w:val="es-CO"/>
        </w:rPr>
        <w:t xml:space="preserve"> para poder descargar los datos de exportaciones de países del mundo </w:t>
      </w:r>
      <w:hyperlink r:id="rId8" w:history="1">
        <w:r w:rsidRPr="000B4694">
          <w:rPr>
            <w:rStyle w:val="Hipervnculo"/>
            <w:rFonts w:eastAsia="Calibri"/>
            <w:b/>
            <w:bCs/>
            <w:lang w:val="es-CO"/>
          </w:rPr>
          <w:t>WITS - Home Page</w:t>
        </w:r>
      </w:hyperlink>
      <w:r w:rsidRPr="000B4694">
        <w:rPr>
          <w:b/>
          <w:bCs/>
        </w:rPr>
        <w:t>.</w:t>
      </w:r>
    </w:p>
    <w:p w14:paraId="2CE33A95" w14:textId="6FE5706C" w:rsidR="000B4694" w:rsidRPr="000B4694" w:rsidRDefault="000B4694" w:rsidP="000B4694">
      <w:pPr>
        <w:pStyle w:val="Prrafodelista"/>
        <w:spacing w:line="360" w:lineRule="auto"/>
        <w:ind w:firstLine="0"/>
      </w:pPr>
      <w:r>
        <w:t>Este punto no requiere explicación. Seguimos los pasos necesarios para descargar los datos.</w:t>
      </w:r>
    </w:p>
    <w:p w14:paraId="0DE1CF29" w14:textId="77777777" w:rsidR="00A15AC1" w:rsidRPr="000B4694" w:rsidRDefault="00A15AC1" w:rsidP="00A15AC1">
      <w:pPr>
        <w:pStyle w:val="Prrafodelista"/>
        <w:numPr>
          <w:ilvl w:val="1"/>
          <w:numId w:val="1"/>
        </w:numPr>
        <w:tabs>
          <w:tab w:val="left" w:pos="676"/>
        </w:tabs>
        <w:spacing w:line="362" w:lineRule="auto"/>
        <w:ind w:right="535"/>
        <w:rPr>
          <w:b/>
          <w:bCs/>
          <w:lang w:val="es-CO"/>
        </w:rPr>
      </w:pPr>
      <w:r w:rsidRPr="000B4694">
        <w:rPr>
          <w:b/>
          <w:bCs/>
        </w:rPr>
        <w:t>Después de registrarse, diríjanse a “</w:t>
      </w:r>
      <w:proofErr w:type="spellStart"/>
      <w:r w:rsidRPr="000B4694">
        <w:rPr>
          <w:b/>
          <w:bCs/>
        </w:rPr>
        <w:t>Advanced</w:t>
      </w:r>
      <w:proofErr w:type="spellEnd"/>
      <w:r w:rsidRPr="000B4694">
        <w:rPr>
          <w:b/>
          <w:bCs/>
        </w:rPr>
        <w:t xml:space="preserve"> </w:t>
      </w:r>
      <w:proofErr w:type="spellStart"/>
      <w:r w:rsidRPr="000B4694">
        <w:rPr>
          <w:b/>
          <w:bCs/>
        </w:rPr>
        <w:t>Query</w:t>
      </w:r>
      <w:proofErr w:type="spellEnd"/>
      <w:r w:rsidRPr="000B4694">
        <w:rPr>
          <w:b/>
          <w:bCs/>
        </w:rPr>
        <w:t>” -</w:t>
      </w:r>
      <w:r w:rsidRPr="000B4694">
        <w:rPr>
          <w:b/>
          <w:bCs/>
          <w:lang w:val="es-CO"/>
        </w:rPr>
        <w:t xml:space="preserve">&gt; </w:t>
      </w:r>
      <w:proofErr w:type="spellStart"/>
      <w:r w:rsidRPr="000B4694">
        <w:rPr>
          <w:b/>
          <w:bCs/>
        </w:rPr>
        <w:t>Trade</w:t>
      </w:r>
      <w:proofErr w:type="spellEnd"/>
      <w:r w:rsidRPr="000B4694">
        <w:rPr>
          <w:b/>
          <w:bCs/>
        </w:rPr>
        <w:t xml:space="preserve"> Data (UN </w:t>
      </w:r>
      <w:proofErr w:type="spellStart"/>
      <w:r w:rsidRPr="000B4694">
        <w:rPr>
          <w:b/>
          <w:bCs/>
        </w:rPr>
        <w:t>Comtrade</w:t>
      </w:r>
      <w:proofErr w:type="spellEnd"/>
      <w:r w:rsidRPr="000B4694">
        <w:rPr>
          <w:b/>
          <w:bCs/>
        </w:rPr>
        <w:t>).</w:t>
      </w:r>
    </w:p>
    <w:p w14:paraId="2AD5236D" w14:textId="77777777" w:rsidR="00A15AC1" w:rsidRDefault="00A15AC1" w:rsidP="00A15AC1">
      <w:pPr>
        <w:pStyle w:val="Prrafodelista"/>
        <w:tabs>
          <w:tab w:val="left" w:pos="676"/>
        </w:tabs>
        <w:spacing w:line="362" w:lineRule="auto"/>
        <w:ind w:right="535" w:firstLine="0"/>
        <w:rPr>
          <w:lang w:val="es-CO"/>
        </w:rPr>
      </w:pPr>
      <w:r w:rsidRPr="00943092">
        <w:rPr>
          <w:noProof/>
          <w:lang w:val="es-CO"/>
        </w:rPr>
        <w:drawing>
          <wp:inline distT="0" distB="0" distL="0" distR="0" wp14:anchorId="47CC4B58" wp14:editId="03733DB9">
            <wp:extent cx="2778874" cy="2491740"/>
            <wp:effectExtent l="0" t="0" r="2540" b="3810"/>
            <wp:docPr id="14461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92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939" cy="249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8376" w14:textId="5405E444" w:rsidR="000B4694" w:rsidRPr="000B4694" w:rsidRDefault="000B4694" w:rsidP="000B4694">
      <w:pPr>
        <w:pStyle w:val="Prrafodelista"/>
        <w:spacing w:line="360" w:lineRule="auto"/>
        <w:ind w:firstLine="0"/>
      </w:pPr>
      <w:r>
        <w:t>Este punto no requiere explicación. Seguimos los pasos necesarios para descargar los datos.</w:t>
      </w:r>
    </w:p>
    <w:p w14:paraId="4DBCC3AB" w14:textId="77777777" w:rsidR="00A15AC1" w:rsidRPr="000B4694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2" w:lineRule="auto"/>
        <w:ind w:right="535"/>
        <w:jc w:val="both"/>
        <w:rPr>
          <w:b/>
          <w:bCs/>
          <w:lang w:val="es-CO"/>
        </w:rPr>
      </w:pPr>
      <w:r w:rsidRPr="000B4694">
        <w:rPr>
          <w:b/>
          <w:bCs/>
          <w:lang w:val="es-CO"/>
        </w:rPr>
        <w:t xml:space="preserve">Creen una nueva </w:t>
      </w:r>
      <w:proofErr w:type="spellStart"/>
      <w:r w:rsidRPr="000B4694">
        <w:rPr>
          <w:b/>
          <w:bCs/>
          <w:lang w:val="es-CO"/>
        </w:rPr>
        <w:t>query</w:t>
      </w:r>
      <w:proofErr w:type="spellEnd"/>
      <w:r w:rsidRPr="000B4694">
        <w:rPr>
          <w:b/>
          <w:bCs/>
          <w:lang w:val="es-CO"/>
        </w:rPr>
        <w:t xml:space="preserve"> y digiten la siguiente información: Tomen el año 2022, en “</w:t>
      </w:r>
      <w:proofErr w:type="spellStart"/>
      <w:r w:rsidRPr="000B4694">
        <w:rPr>
          <w:b/>
          <w:bCs/>
          <w:lang w:val="es-CO"/>
        </w:rPr>
        <w:t>Trade</w:t>
      </w:r>
      <w:proofErr w:type="spellEnd"/>
      <w:r w:rsidRPr="000B4694">
        <w:rPr>
          <w:b/>
          <w:bCs/>
          <w:lang w:val="es-CO"/>
        </w:rPr>
        <w:t xml:space="preserve"> Flow” utilicen </w:t>
      </w:r>
      <w:proofErr w:type="spellStart"/>
      <w:r w:rsidRPr="000B4694">
        <w:rPr>
          <w:b/>
          <w:bCs/>
          <w:lang w:val="es-CO"/>
        </w:rPr>
        <w:t>Exports</w:t>
      </w:r>
      <w:proofErr w:type="spellEnd"/>
      <w:r w:rsidRPr="000B4694">
        <w:rPr>
          <w:b/>
          <w:bCs/>
          <w:lang w:val="es-CO"/>
        </w:rPr>
        <w:t xml:space="preserve">. En </w:t>
      </w:r>
      <w:proofErr w:type="spellStart"/>
      <w:r w:rsidRPr="000B4694">
        <w:rPr>
          <w:b/>
          <w:bCs/>
          <w:lang w:val="es-CO"/>
        </w:rPr>
        <w:t>Reporters</w:t>
      </w:r>
      <w:proofErr w:type="spellEnd"/>
      <w:r w:rsidRPr="000B4694">
        <w:rPr>
          <w:b/>
          <w:bCs/>
          <w:lang w:val="es-CO"/>
        </w:rPr>
        <w:t xml:space="preserve"> seleccionen a través de los códigos ISO3 a: China, Colombia, Ecuador, Perú, </w:t>
      </w:r>
      <w:proofErr w:type="spellStart"/>
      <w:r w:rsidRPr="000B4694">
        <w:rPr>
          <w:b/>
          <w:bCs/>
          <w:lang w:val="es-CO"/>
        </w:rPr>
        <w:t>Brazil</w:t>
      </w:r>
      <w:proofErr w:type="spellEnd"/>
      <w:r w:rsidRPr="000B4694">
        <w:rPr>
          <w:b/>
          <w:bCs/>
          <w:lang w:val="es-CO"/>
        </w:rPr>
        <w:t xml:space="preserve">, Argentina, Chile, USA, Alemania, Italia, Francia, Japón, Rusia, Suráfrica, Camerún, Canadá, </w:t>
      </w:r>
      <w:proofErr w:type="spellStart"/>
      <w:r w:rsidRPr="000B4694">
        <w:rPr>
          <w:b/>
          <w:bCs/>
          <w:lang w:val="es-CO"/>
        </w:rPr>
        <w:t>Korea</w:t>
      </w:r>
      <w:proofErr w:type="spellEnd"/>
      <w:r w:rsidRPr="000B4694">
        <w:rPr>
          <w:b/>
          <w:bCs/>
          <w:lang w:val="es-CO"/>
        </w:rPr>
        <w:t xml:space="preserve">, Turquía. Para </w:t>
      </w:r>
      <w:proofErr w:type="spellStart"/>
      <w:r w:rsidRPr="000B4694">
        <w:rPr>
          <w:b/>
          <w:bCs/>
          <w:lang w:val="es-CO"/>
        </w:rPr>
        <w:t>Partners</w:t>
      </w:r>
      <w:proofErr w:type="spellEnd"/>
      <w:r w:rsidRPr="000B4694">
        <w:rPr>
          <w:b/>
          <w:bCs/>
          <w:lang w:val="es-CO"/>
        </w:rPr>
        <w:t>, tomen los mismos países.</w:t>
      </w:r>
    </w:p>
    <w:p w14:paraId="5DAB645D" w14:textId="77777777" w:rsidR="00A15AC1" w:rsidRDefault="00A15AC1" w:rsidP="00A15AC1">
      <w:pPr>
        <w:tabs>
          <w:tab w:val="left" w:pos="676"/>
        </w:tabs>
        <w:spacing w:line="362" w:lineRule="auto"/>
        <w:ind w:left="243" w:right="535"/>
      </w:pPr>
      <w:r w:rsidRPr="00AD0766">
        <w:rPr>
          <w:noProof/>
        </w:rPr>
        <w:lastRenderedPageBreak/>
        <w:drawing>
          <wp:inline distT="0" distB="0" distL="0" distR="0" wp14:anchorId="77139202" wp14:editId="44D55295">
            <wp:extent cx="3370023" cy="2286000"/>
            <wp:effectExtent l="0" t="0" r="1905" b="0"/>
            <wp:docPr id="71125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52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7263" cy="229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3D8C" w14:textId="4E1108E8" w:rsidR="00A15AC1" w:rsidRDefault="000B4694" w:rsidP="000B4694">
      <w:pPr>
        <w:pStyle w:val="Prrafodelista"/>
        <w:spacing w:line="360" w:lineRule="auto"/>
        <w:ind w:firstLine="0"/>
      </w:pPr>
      <w:r>
        <w:t>Este punto no requiere explicación. Seguimos los pasos necesarios para descargar los datos.</w:t>
      </w:r>
    </w:p>
    <w:p w14:paraId="22E3DDB5" w14:textId="77777777" w:rsidR="00A15AC1" w:rsidRPr="000B4694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0" w:lineRule="auto"/>
        <w:ind w:right="419"/>
        <w:jc w:val="both"/>
        <w:rPr>
          <w:b/>
          <w:bCs/>
        </w:rPr>
      </w:pPr>
      <w:r w:rsidRPr="000B4694">
        <w:rPr>
          <w:b/>
          <w:bCs/>
        </w:rPr>
        <w:t xml:space="preserve">En cuanto a producto, seleccionen la nomenclatura Central </w:t>
      </w:r>
      <w:proofErr w:type="spellStart"/>
      <w:r w:rsidRPr="000B4694">
        <w:rPr>
          <w:b/>
          <w:bCs/>
        </w:rPr>
        <w:t>Product</w:t>
      </w:r>
      <w:proofErr w:type="spellEnd"/>
      <w:r w:rsidRPr="000B4694">
        <w:rPr>
          <w:b/>
          <w:bCs/>
        </w:rPr>
        <w:t xml:space="preserve"> </w:t>
      </w:r>
      <w:proofErr w:type="spellStart"/>
      <w:r w:rsidRPr="000B4694">
        <w:rPr>
          <w:b/>
          <w:bCs/>
        </w:rPr>
        <w:t>Classification</w:t>
      </w:r>
      <w:proofErr w:type="spellEnd"/>
      <w:r w:rsidRPr="000B4694">
        <w:rPr>
          <w:b/>
          <w:bCs/>
        </w:rPr>
        <w:t xml:space="preserve"> (CPC). En </w:t>
      </w:r>
      <w:proofErr w:type="spellStart"/>
      <w:r w:rsidRPr="000B4694">
        <w:rPr>
          <w:b/>
          <w:bCs/>
        </w:rPr>
        <w:t>reported</w:t>
      </w:r>
      <w:proofErr w:type="spellEnd"/>
      <w:r w:rsidRPr="000B4694">
        <w:rPr>
          <w:b/>
          <w:bCs/>
        </w:rPr>
        <w:t xml:space="preserve"> nomenclatura elijan “</w:t>
      </w:r>
      <w:proofErr w:type="spellStart"/>
      <w:r w:rsidRPr="000B4694">
        <w:rPr>
          <w:b/>
          <w:bCs/>
        </w:rPr>
        <w:t>Harmonized</w:t>
      </w:r>
      <w:proofErr w:type="spellEnd"/>
      <w:r w:rsidRPr="000B4694">
        <w:rPr>
          <w:b/>
          <w:bCs/>
        </w:rPr>
        <w:t xml:space="preserve"> </w:t>
      </w:r>
      <w:proofErr w:type="spellStart"/>
      <w:r w:rsidRPr="000B4694">
        <w:rPr>
          <w:b/>
          <w:bCs/>
        </w:rPr>
        <w:t>System</w:t>
      </w:r>
      <w:proofErr w:type="spellEnd"/>
      <w:r w:rsidRPr="000B4694">
        <w:rPr>
          <w:b/>
          <w:bCs/>
        </w:rPr>
        <w:t xml:space="preserve"> 2007”. Tomen los códigos asociados al primer dígito, el cual presenta información sobre sectores generales de las economías. </w:t>
      </w:r>
    </w:p>
    <w:p w14:paraId="1ABD24ED" w14:textId="77777777" w:rsidR="00A15AC1" w:rsidRDefault="00A15AC1" w:rsidP="00A15AC1">
      <w:pPr>
        <w:pStyle w:val="Prrafodelista"/>
        <w:tabs>
          <w:tab w:val="left" w:pos="676"/>
        </w:tabs>
        <w:spacing w:line="360" w:lineRule="auto"/>
        <w:ind w:right="419" w:firstLine="0"/>
      </w:pPr>
      <w:r w:rsidRPr="00A56729">
        <w:rPr>
          <w:noProof/>
        </w:rPr>
        <w:drawing>
          <wp:inline distT="0" distB="0" distL="0" distR="0" wp14:anchorId="46CE01B5" wp14:editId="682465F3">
            <wp:extent cx="5740400" cy="2735580"/>
            <wp:effectExtent l="0" t="0" r="0" b="7620"/>
            <wp:docPr id="47810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03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FEA7" w14:textId="13B047AD" w:rsidR="000B4694" w:rsidRPr="000B4694" w:rsidRDefault="000B4694" w:rsidP="000B4694">
      <w:pPr>
        <w:pStyle w:val="Prrafodelista"/>
        <w:spacing w:line="360" w:lineRule="auto"/>
        <w:ind w:firstLine="0"/>
      </w:pPr>
      <w:r w:rsidRPr="000B4694">
        <w:t>Este punto no requiere explicación. Seguimos los pasos necesarios para descargar los datos.</w:t>
      </w:r>
    </w:p>
    <w:p w14:paraId="653E461A" w14:textId="048BA2A4" w:rsidR="00A15AC1" w:rsidRPr="000B4694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0" w:lineRule="auto"/>
        <w:ind w:right="419"/>
        <w:jc w:val="both"/>
        <w:rPr>
          <w:b/>
          <w:bCs/>
        </w:rPr>
      </w:pPr>
      <w:r w:rsidRPr="000B4694">
        <w:rPr>
          <w:b/>
          <w:bCs/>
        </w:rPr>
        <w:t>Descarguen los datos. Cuando vayan a descargarlos recuerden mantener el</w:t>
      </w:r>
      <w:r w:rsidR="00B24731" w:rsidRPr="000B4694">
        <w:rPr>
          <w:b/>
          <w:bCs/>
        </w:rPr>
        <w:t xml:space="preserve"> </w:t>
      </w:r>
      <w:proofErr w:type="spellStart"/>
      <w:r w:rsidRPr="000B4694">
        <w:rPr>
          <w:b/>
          <w:bCs/>
        </w:rPr>
        <w:t>ProductDescription</w:t>
      </w:r>
      <w:proofErr w:type="spellEnd"/>
      <w:r w:rsidRPr="000B4694">
        <w:rPr>
          <w:b/>
          <w:bCs/>
        </w:rPr>
        <w:t xml:space="preserve"> para reconocer a qué tipo de flujo hace referencia. </w:t>
      </w:r>
    </w:p>
    <w:p w14:paraId="4A09DA6A" w14:textId="1D407BD7" w:rsidR="000B4694" w:rsidRPr="000B4694" w:rsidRDefault="000B4694" w:rsidP="000B4694">
      <w:pPr>
        <w:pStyle w:val="Prrafodelista"/>
        <w:spacing w:line="360" w:lineRule="auto"/>
        <w:ind w:firstLine="0"/>
      </w:pPr>
      <w:r w:rsidRPr="000B4694">
        <w:t>Este punto no requiere explicación. Seguimos los pasos necesarios para descargar los datos.</w:t>
      </w:r>
    </w:p>
    <w:p w14:paraId="21144184" w14:textId="77777777" w:rsidR="00A15AC1" w:rsidRPr="000B4694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0" w:lineRule="auto"/>
        <w:ind w:right="419"/>
        <w:jc w:val="both"/>
        <w:rPr>
          <w:b/>
          <w:bCs/>
        </w:rPr>
      </w:pPr>
      <w:r w:rsidRPr="000B4694">
        <w:rPr>
          <w:b/>
          <w:bCs/>
        </w:rPr>
        <w:t xml:space="preserve">Procesen los datos y manipúlenlos de forma que establezcan un </w:t>
      </w:r>
      <w:proofErr w:type="spellStart"/>
      <w:r w:rsidRPr="000B4694">
        <w:rPr>
          <w:b/>
          <w:bCs/>
        </w:rPr>
        <w:t>dataframe</w:t>
      </w:r>
      <w:proofErr w:type="spellEnd"/>
      <w:r w:rsidRPr="000B4694">
        <w:rPr>
          <w:b/>
          <w:bCs/>
        </w:rPr>
        <w:t xml:space="preserve"> que les permita cumplir el objetivo de tener el </w:t>
      </w:r>
      <w:proofErr w:type="spellStart"/>
      <w:r w:rsidRPr="000B4694">
        <w:rPr>
          <w:b/>
          <w:bCs/>
        </w:rPr>
        <w:t>shapefile</w:t>
      </w:r>
      <w:proofErr w:type="spellEnd"/>
      <w:r w:rsidRPr="000B4694">
        <w:rPr>
          <w:b/>
          <w:bCs/>
        </w:rPr>
        <w:t xml:space="preserve"> de los países y asociado a cada país el valor de las exportaciones de Colombia preservando el tipo de producto. </w:t>
      </w:r>
    </w:p>
    <w:p w14:paraId="1F9ABD9B" w14:textId="77777777" w:rsidR="000B4694" w:rsidRPr="00995B14" w:rsidRDefault="000B4694" w:rsidP="000B4694">
      <w:pPr>
        <w:pStyle w:val="Prrafodelista"/>
        <w:spacing w:line="360" w:lineRule="auto"/>
        <w:ind w:firstLine="0"/>
      </w:pPr>
      <w:r>
        <w:lastRenderedPageBreak/>
        <w:t>Este punto no requiere explicación, el procedimiento está explícito en el código.</w:t>
      </w:r>
    </w:p>
    <w:p w14:paraId="21223847" w14:textId="77777777" w:rsidR="00A15AC1" w:rsidRPr="000B4694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0" w:lineRule="auto"/>
        <w:ind w:right="330"/>
        <w:jc w:val="both"/>
        <w:rPr>
          <w:b/>
          <w:bCs/>
        </w:rPr>
      </w:pPr>
      <w:r w:rsidRPr="000B4694">
        <w:rPr>
          <w:b/>
          <w:bCs/>
        </w:rPr>
        <w:t xml:space="preserve">Utilizando la librería de </w:t>
      </w:r>
      <w:proofErr w:type="spellStart"/>
      <w:r w:rsidRPr="000B4694">
        <w:rPr>
          <w:b/>
          <w:bCs/>
        </w:rPr>
        <w:t>ggplot</w:t>
      </w:r>
      <w:proofErr w:type="spellEnd"/>
      <w:r w:rsidRPr="000B4694">
        <w:rPr>
          <w:b/>
          <w:bCs/>
        </w:rPr>
        <w:t xml:space="preserve">, realicen un mapa del mundo donde el color de cada país corresponda al valor de las exportaciones de Colombia a ese país. Recuerden que cuentan con múltiples productos, por eso, pueden realizar un mapa con </w:t>
      </w:r>
      <w:proofErr w:type="spellStart"/>
      <w:r w:rsidRPr="000B4694">
        <w:rPr>
          <w:b/>
          <w:bCs/>
        </w:rPr>
        <w:t>facet</w:t>
      </w:r>
      <w:proofErr w:type="spellEnd"/>
      <w:r w:rsidRPr="000B4694">
        <w:rPr>
          <w:b/>
          <w:bCs/>
        </w:rPr>
        <w:t xml:space="preserve"> </w:t>
      </w:r>
      <w:proofErr w:type="spellStart"/>
      <w:r w:rsidRPr="000B4694">
        <w:rPr>
          <w:b/>
          <w:bCs/>
        </w:rPr>
        <w:t>grid</w:t>
      </w:r>
      <w:proofErr w:type="spellEnd"/>
      <w:r w:rsidRPr="000B4694">
        <w:rPr>
          <w:b/>
          <w:bCs/>
        </w:rPr>
        <w:t xml:space="preserve"> o </w:t>
      </w:r>
      <w:proofErr w:type="spellStart"/>
      <w:r w:rsidRPr="000B4694">
        <w:rPr>
          <w:b/>
          <w:bCs/>
        </w:rPr>
        <w:t>wrap</w:t>
      </w:r>
      <w:proofErr w:type="spellEnd"/>
      <w:r w:rsidRPr="000B4694">
        <w:rPr>
          <w:b/>
          <w:bCs/>
        </w:rPr>
        <w:t>. Hagan</w:t>
      </w:r>
      <w:r w:rsidRPr="000B4694">
        <w:rPr>
          <w:b/>
          <w:bCs/>
          <w:spacing w:val="-3"/>
        </w:rPr>
        <w:t xml:space="preserve"> </w:t>
      </w:r>
      <w:r w:rsidRPr="000B4694">
        <w:rPr>
          <w:b/>
          <w:bCs/>
        </w:rPr>
        <w:t>este</w:t>
      </w:r>
      <w:r w:rsidRPr="000B4694">
        <w:rPr>
          <w:b/>
          <w:bCs/>
          <w:spacing w:val="-2"/>
        </w:rPr>
        <w:t xml:space="preserve"> </w:t>
      </w:r>
      <w:r w:rsidRPr="000B4694">
        <w:rPr>
          <w:b/>
          <w:bCs/>
        </w:rPr>
        <w:t>mapa</w:t>
      </w:r>
      <w:r w:rsidRPr="000B4694">
        <w:rPr>
          <w:b/>
          <w:bCs/>
          <w:spacing w:val="-3"/>
        </w:rPr>
        <w:t xml:space="preserve"> </w:t>
      </w:r>
      <w:r w:rsidRPr="000B4694">
        <w:rPr>
          <w:b/>
          <w:bCs/>
        </w:rPr>
        <w:t>interactivo</w:t>
      </w:r>
      <w:r w:rsidRPr="000B4694">
        <w:rPr>
          <w:b/>
          <w:bCs/>
          <w:spacing w:val="-1"/>
        </w:rPr>
        <w:t xml:space="preserve"> </w:t>
      </w:r>
      <w:r w:rsidRPr="000B4694">
        <w:rPr>
          <w:b/>
          <w:bCs/>
        </w:rPr>
        <w:t>usando la</w:t>
      </w:r>
      <w:r w:rsidRPr="000B4694">
        <w:rPr>
          <w:b/>
          <w:bCs/>
          <w:spacing w:val="-3"/>
        </w:rPr>
        <w:t xml:space="preserve"> </w:t>
      </w:r>
      <w:r w:rsidRPr="000B4694">
        <w:rPr>
          <w:b/>
          <w:bCs/>
        </w:rPr>
        <w:t>librería</w:t>
      </w:r>
      <w:r w:rsidRPr="000B4694">
        <w:rPr>
          <w:b/>
          <w:bCs/>
          <w:spacing w:val="-1"/>
        </w:rPr>
        <w:t xml:space="preserve"> </w:t>
      </w:r>
      <w:proofErr w:type="spellStart"/>
      <w:r w:rsidRPr="000B4694">
        <w:rPr>
          <w:b/>
          <w:bCs/>
        </w:rPr>
        <w:t>ggplotly</w:t>
      </w:r>
      <w:proofErr w:type="spellEnd"/>
      <w:r w:rsidRPr="000B4694">
        <w:rPr>
          <w:b/>
          <w:bCs/>
        </w:rPr>
        <w:t>.</w:t>
      </w:r>
    </w:p>
    <w:p w14:paraId="0B370C5F" w14:textId="7A50B57A" w:rsidR="000B4694" w:rsidRDefault="000B4694" w:rsidP="000B4694">
      <w:pPr>
        <w:pStyle w:val="Prrafodelista"/>
        <w:tabs>
          <w:tab w:val="left" w:pos="676"/>
        </w:tabs>
        <w:spacing w:line="360" w:lineRule="auto"/>
        <w:ind w:right="330" w:firstLine="0"/>
        <w:jc w:val="both"/>
      </w:pPr>
      <w:r>
        <w:t xml:space="preserve">Esta es una representación estática del mapa interactivo solicitado en este punto. El mapa interactivo se puede ver al correr el script en R. </w:t>
      </w:r>
      <w:r w:rsidR="00396E06">
        <w:t>En esta ocasión utilizamos la recomendación que nos hicieron en talleres anteriores de utilizar una paleta de colores discreta con el fin de que sea más fácil diferenciar entre las categorías</w:t>
      </w:r>
      <w:r w:rsidR="00955BC2">
        <w:t>.</w:t>
      </w:r>
    </w:p>
    <w:p w14:paraId="00A6AE78" w14:textId="27EE77C5" w:rsidR="000B4694" w:rsidRPr="007E429D" w:rsidRDefault="007A2575" w:rsidP="007E429D">
      <w:pPr>
        <w:pStyle w:val="Prrafodelista"/>
        <w:tabs>
          <w:tab w:val="left" w:pos="676"/>
        </w:tabs>
        <w:spacing w:line="360" w:lineRule="auto"/>
        <w:ind w:right="330"/>
        <w:jc w:val="both"/>
        <w:rPr>
          <w:lang w:val="es-CO"/>
        </w:rPr>
      </w:pPr>
      <w:r w:rsidRPr="007A2575">
        <w:rPr>
          <w:noProof/>
          <w:lang w:val="es-CO"/>
        </w:rPr>
        <w:drawing>
          <wp:inline distT="0" distB="0" distL="0" distR="0" wp14:anchorId="563680BB" wp14:editId="5DAF8F34">
            <wp:extent cx="5497933" cy="2997411"/>
            <wp:effectExtent l="0" t="0" r="7620" b="0"/>
            <wp:docPr id="158611236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1236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17" b="14934"/>
                    <a:stretch/>
                  </pic:blipFill>
                  <pic:spPr bwMode="auto">
                    <a:xfrm>
                      <a:off x="0" y="0"/>
                      <a:ext cx="5506745" cy="300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5AEAC" w14:textId="77777777" w:rsidR="00A15AC1" w:rsidRPr="00396E06" w:rsidRDefault="00A15AC1" w:rsidP="00AB2922">
      <w:pPr>
        <w:pStyle w:val="Prrafodelista"/>
        <w:numPr>
          <w:ilvl w:val="1"/>
          <w:numId w:val="1"/>
        </w:numPr>
        <w:tabs>
          <w:tab w:val="left" w:pos="676"/>
        </w:tabs>
        <w:spacing w:line="360" w:lineRule="auto"/>
        <w:ind w:right="295"/>
        <w:jc w:val="both"/>
        <w:rPr>
          <w:b/>
          <w:bCs/>
        </w:rPr>
      </w:pPr>
      <w:r w:rsidRPr="00396E06">
        <w:rPr>
          <w:b/>
          <w:bCs/>
        </w:rPr>
        <w:t xml:space="preserve"> Como lo notan, usar esta estructura de grilla es inconveniente, puede ser mejor que el usuario elija que variable desea analizar y el mapa resultante esté asociado a esa variable. Para esto, usando el mapa anterior como base, creen un </w:t>
      </w:r>
      <w:proofErr w:type="spellStart"/>
      <w:r w:rsidRPr="00396E06">
        <w:rPr>
          <w:b/>
          <w:bCs/>
        </w:rPr>
        <w:t>Shiny</w:t>
      </w:r>
      <w:proofErr w:type="spellEnd"/>
      <w:r w:rsidRPr="00396E06">
        <w:rPr>
          <w:b/>
          <w:bCs/>
        </w:rPr>
        <w:t xml:space="preserve"> que interactivamente pueda elegir cualquiera de los cuatro productos.</w:t>
      </w:r>
    </w:p>
    <w:p w14:paraId="1218A85C" w14:textId="08E6C321" w:rsidR="000C1950" w:rsidRDefault="00807713" w:rsidP="00CD5F6C">
      <w:pPr>
        <w:pStyle w:val="Prrafodelista"/>
        <w:tabs>
          <w:tab w:val="left" w:pos="676"/>
        </w:tabs>
        <w:spacing w:line="360" w:lineRule="auto"/>
        <w:ind w:right="330" w:firstLine="0"/>
        <w:jc w:val="both"/>
      </w:pPr>
      <w:r>
        <w:t xml:space="preserve">La creación del </w:t>
      </w:r>
      <w:proofErr w:type="spellStart"/>
      <w:r>
        <w:t>shiny</w:t>
      </w:r>
      <w:proofErr w:type="spellEnd"/>
      <w:r>
        <w:t xml:space="preserve"> se encuentra en el script de R. </w:t>
      </w:r>
      <w:r w:rsidR="00C50B35">
        <w:t>Este punto no requiere explicación.</w:t>
      </w:r>
    </w:p>
    <w:p w14:paraId="118A00EF" w14:textId="1D05FBE5" w:rsidR="00072C4E" w:rsidRPr="00A15AC1" w:rsidRDefault="00072C4E" w:rsidP="00072C4E">
      <w:pPr>
        <w:rPr>
          <w:lang w:val="es-ES"/>
        </w:rPr>
      </w:pPr>
    </w:p>
    <w:sectPr w:rsidR="00072C4E" w:rsidRPr="00A15AC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7ECE3" w14:textId="77777777" w:rsidR="001D0919" w:rsidRDefault="001D0919" w:rsidP="006A6B55">
      <w:pPr>
        <w:spacing w:after="0" w:line="240" w:lineRule="auto"/>
      </w:pPr>
      <w:r>
        <w:separator/>
      </w:r>
    </w:p>
  </w:endnote>
  <w:endnote w:type="continuationSeparator" w:id="0">
    <w:p w14:paraId="0759DBC1" w14:textId="77777777" w:rsidR="001D0919" w:rsidRDefault="001D0919" w:rsidP="006A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87B82" w14:textId="77777777" w:rsidR="001D0919" w:rsidRDefault="001D0919" w:rsidP="006A6B55">
      <w:pPr>
        <w:spacing w:after="0" w:line="240" w:lineRule="auto"/>
      </w:pPr>
      <w:r>
        <w:separator/>
      </w:r>
    </w:p>
  </w:footnote>
  <w:footnote w:type="continuationSeparator" w:id="0">
    <w:p w14:paraId="75792BE9" w14:textId="77777777" w:rsidR="001D0919" w:rsidRDefault="001D0919" w:rsidP="006A6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C11C2" w14:textId="08F20243" w:rsidR="00CE1DD0" w:rsidRDefault="00CE1DD0" w:rsidP="00CE1DD0">
    <w:pPr>
      <w:pStyle w:val="Encabezado"/>
    </w:pPr>
    <w:r>
      <w:t>Hugo Sabogal - 202013538</w:t>
    </w:r>
  </w:p>
  <w:p w14:paraId="39D68BBE" w14:textId="474D70B3" w:rsidR="006A6B55" w:rsidRDefault="00CE1DD0" w:rsidP="00CE1DD0">
    <w:pPr>
      <w:pStyle w:val="Encabezado"/>
    </w:pPr>
    <w:r>
      <w:t>Natalia Plata - 202013152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C3D12"/>
    <w:multiLevelType w:val="multilevel"/>
    <w:tmpl w:val="BEAEBB3E"/>
    <w:lvl w:ilvl="0">
      <w:start w:val="1"/>
      <w:numFmt w:val="decimal"/>
      <w:lvlText w:val="%1"/>
      <w:lvlJc w:val="left"/>
      <w:pPr>
        <w:ind w:left="675" w:hanging="43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75" w:hanging="4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52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88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24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0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6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32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68" w:hanging="432"/>
      </w:pPr>
      <w:rPr>
        <w:rFonts w:hint="default"/>
        <w:lang w:val="es-ES" w:eastAsia="en-US" w:bidi="ar-SA"/>
      </w:rPr>
    </w:lvl>
  </w:abstractNum>
  <w:abstractNum w:abstractNumId="1" w15:restartNumberingAfterBreak="0">
    <w:nsid w:val="5EA81A49"/>
    <w:multiLevelType w:val="hybridMultilevel"/>
    <w:tmpl w:val="1D00147E"/>
    <w:lvl w:ilvl="0" w:tplc="A6EAEEE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8DE4382">
      <w:numFmt w:val="bullet"/>
      <w:lvlText w:val=""/>
      <w:lvlJc w:val="left"/>
      <w:pPr>
        <w:ind w:left="1182" w:hanging="336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6866997A">
      <w:numFmt w:val="bullet"/>
      <w:lvlText w:val="•"/>
      <w:lvlJc w:val="left"/>
      <w:pPr>
        <w:ind w:left="2053" w:hanging="336"/>
      </w:pPr>
      <w:rPr>
        <w:rFonts w:hint="default"/>
        <w:lang w:val="es-ES" w:eastAsia="en-US" w:bidi="ar-SA"/>
      </w:rPr>
    </w:lvl>
    <w:lvl w:ilvl="3" w:tplc="8264C6DC">
      <w:numFmt w:val="bullet"/>
      <w:lvlText w:val="•"/>
      <w:lvlJc w:val="left"/>
      <w:pPr>
        <w:ind w:left="2926" w:hanging="336"/>
      </w:pPr>
      <w:rPr>
        <w:rFonts w:hint="default"/>
        <w:lang w:val="es-ES" w:eastAsia="en-US" w:bidi="ar-SA"/>
      </w:rPr>
    </w:lvl>
    <w:lvl w:ilvl="4" w:tplc="923EE558">
      <w:numFmt w:val="bullet"/>
      <w:lvlText w:val="•"/>
      <w:lvlJc w:val="left"/>
      <w:pPr>
        <w:ind w:left="3800" w:hanging="336"/>
      </w:pPr>
      <w:rPr>
        <w:rFonts w:hint="default"/>
        <w:lang w:val="es-ES" w:eastAsia="en-US" w:bidi="ar-SA"/>
      </w:rPr>
    </w:lvl>
    <w:lvl w:ilvl="5" w:tplc="0ED0C72E">
      <w:numFmt w:val="bullet"/>
      <w:lvlText w:val="•"/>
      <w:lvlJc w:val="left"/>
      <w:pPr>
        <w:ind w:left="4673" w:hanging="336"/>
      </w:pPr>
      <w:rPr>
        <w:rFonts w:hint="default"/>
        <w:lang w:val="es-ES" w:eastAsia="en-US" w:bidi="ar-SA"/>
      </w:rPr>
    </w:lvl>
    <w:lvl w:ilvl="6" w:tplc="B214165C">
      <w:numFmt w:val="bullet"/>
      <w:lvlText w:val="•"/>
      <w:lvlJc w:val="left"/>
      <w:pPr>
        <w:ind w:left="5546" w:hanging="336"/>
      </w:pPr>
      <w:rPr>
        <w:rFonts w:hint="default"/>
        <w:lang w:val="es-ES" w:eastAsia="en-US" w:bidi="ar-SA"/>
      </w:rPr>
    </w:lvl>
    <w:lvl w:ilvl="7" w:tplc="3D8A3E76">
      <w:numFmt w:val="bullet"/>
      <w:lvlText w:val="•"/>
      <w:lvlJc w:val="left"/>
      <w:pPr>
        <w:ind w:left="6420" w:hanging="336"/>
      </w:pPr>
      <w:rPr>
        <w:rFonts w:hint="default"/>
        <w:lang w:val="es-ES" w:eastAsia="en-US" w:bidi="ar-SA"/>
      </w:rPr>
    </w:lvl>
    <w:lvl w:ilvl="8" w:tplc="BD6C48C0">
      <w:numFmt w:val="bullet"/>
      <w:lvlText w:val="•"/>
      <w:lvlJc w:val="left"/>
      <w:pPr>
        <w:ind w:left="7293" w:hanging="336"/>
      </w:pPr>
      <w:rPr>
        <w:rFonts w:hint="default"/>
        <w:lang w:val="es-ES" w:eastAsia="en-US" w:bidi="ar-SA"/>
      </w:rPr>
    </w:lvl>
  </w:abstractNum>
  <w:num w:numId="1" w16cid:durableId="721708492">
    <w:abstractNumId w:val="0"/>
  </w:num>
  <w:num w:numId="2" w16cid:durableId="1938556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C1"/>
    <w:rsid w:val="00050DA2"/>
    <w:rsid w:val="00072C4E"/>
    <w:rsid w:val="000B4694"/>
    <w:rsid w:val="000C1950"/>
    <w:rsid w:val="001D0919"/>
    <w:rsid w:val="00207E67"/>
    <w:rsid w:val="002A7486"/>
    <w:rsid w:val="00322AC4"/>
    <w:rsid w:val="00350278"/>
    <w:rsid w:val="00396E06"/>
    <w:rsid w:val="004347B8"/>
    <w:rsid w:val="00475F90"/>
    <w:rsid w:val="006A6B55"/>
    <w:rsid w:val="006C14A4"/>
    <w:rsid w:val="007448EF"/>
    <w:rsid w:val="007A2575"/>
    <w:rsid w:val="007E429D"/>
    <w:rsid w:val="00807713"/>
    <w:rsid w:val="008C0640"/>
    <w:rsid w:val="008C641C"/>
    <w:rsid w:val="009145C4"/>
    <w:rsid w:val="00955BC2"/>
    <w:rsid w:val="009C35B0"/>
    <w:rsid w:val="00A15AC1"/>
    <w:rsid w:val="00AB2922"/>
    <w:rsid w:val="00B24731"/>
    <w:rsid w:val="00B703C2"/>
    <w:rsid w:val="00BB6AC6"/>
    <w:rsid w:val="00C50B35"/>
    <w:rsid w:val="00CD5F6C"/>
    <w:rsid w:val="00CE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18BB"/>
  <w15:chartTrackingRefBased/>
  <w15:docId w15:val="{3CAA7FE2-5D30-48E6-8FEB-FEB7BD28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5AC1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Calibri" w:eastAsia="Calibri" w:hAnsi="Calibri" w:cs="Calibri"/>
      <w:b/>
      <w:bCs/>
      <w:kern w:val="0"/>
      <w:sz w:val="28"/>
      <w:szCs w:val="28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A15AC1"/>
    <w:pPr>
      <w:widowControl w:val="0"/>
      <w:autoSpaceDE w:val="0"/>
      <w:autoSpaceDN w:val="0"/>
      <w:spacing w:before="17" w:after="0" w:line="240" w:lineRule="auto"/>
      <w:ind w:left="1841" w:right="1841"/>
      <w:jc w:val="center"/>
    </w:pPr>
    <w:rPr>
      <w:rFonts w:ascii="Calibri" w:eastAsia="Calibri" w:hAnsi="Calibri" w:cs="Calibri"/>
      <w:kern w:val="0"/>
      <w:sz w:val="36"/>
      <w:szCs w:val="36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A15AC1"/>
    <w:rPr>
      <w:rFonts w:ascii="Calibri" w:eastAsia="Calibri" w:hAnsi="Calibri" w:cs="Calibri"/>
      <w:kern w:val="0"/>
      <w:sz w:val="36"/>
      <w:szCs w:val="36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15AC1"/>
    <w:rPr>
      <w:rFonts w:ascii="Calibri" w:eastAsia="Calibri" w:hAnsi="Calibri" w:cs="Calibri"/>
      <w:b/>
      <w:bCs/>
      <w:kern w:val="0"/>
      <w:sz w:val="28"/>
      <w:szCs w:val="28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A15AC1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15AC1"/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A15AC1"/>
    <w:pPr>
      <w:widowControl w:val="0"/>
      <w:autoSpaceDE w:val="0"/>
      <w:autoSpaceDN w:val="0"/>
      <w:spacing w:after="0" w:line="240" w:lineRule="auto"/>
      <w:ind w:left="675" w:hanging="432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15AC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247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A6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B55"/>
  </w:style>
  <w:style w:type="paragraph" w:styleId="Piedepgina">
    <w:name w:val="footer"/>
    <w:basedOn w:val="Normal"/>
    <w:link w:val="PiedepginaCar"/>
    <w:uiPriority w:val="99"/>
    <w:unhideWhenUsed/>
    <w:rsid w:val="006A6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3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ts.worldbank.org/WITS/WITS/Default-A.aspx?Page=Defaul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oboundaries.org/globalDownload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3</Pages>
  <Words>606</Words>
  <Characters>3334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Lasso Jaramillo</dc:creator>
  <cp:keywords/>
  <dc:description/>
  <cp:lastModifiedBy>Natalia Plata Angel</cp:lastModifiedBy>
  <cp:revision>23</cp:revision>
  <dcterms:created xsi:type="dcterms:W3CDTF">2024-11-24T16:36:00Z</dcterms:created>
  <dcterms:modified xsi:type="dcterms:W3CDTF">2024-12-03T04:50:00Z</dcterms:modified>
</cp:coreProperties>
</file>